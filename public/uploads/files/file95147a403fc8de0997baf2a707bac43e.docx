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="276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1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Regulamin </w:t>
        <w:br w:type="textWrapping"/>
        <w:t xml:space="preserve">Puli na Projekty Naukowe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76" w:lineRule="auto"/>
        <w:ind w:left="284" w:right="0" w:hanging="284"/>
        <w:contextualSpacing w:val="0"/>
        <w:jc w:val="center"/>
        <w:rPr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Postanowienia ogólne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8" w:right="0" w:hanging="680"/>
        <w:contextualSpacing w:val="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 treści niniejszego regulaminu stosuje się określenia i skróty opisane w regulaminie Samorządu Studentów Politechniki Warszawskiej.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76" w:lineRule="auto"/>
        <w:ind w:left="709" w:right="0" w:hanging="680"/>
        <w:contextualSpacing w:val="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Porozumienie Przewodniczącego Komisji Dydaktycznej z Zarządem Rady Kół Naukowych występujące w Regulaminie jest zwane dalej Porozumieniem. Przez Porozumienie rozumie się dopracowanie wspólnego stanowiska i zgodnie podjętą decyzję w przeciągu 10 dni od złożenia prośby o jego wypracowanie przez Zarząd RKN bądź Przewodniczącego KD.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284" w:right="0" w:hanging="284"/>
        <w:contextualSpacing w:val="0"/>
        <w:jc w:val="center"/>
        <w:rPr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Przeznaczenie Puli na Projekty Naukowe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8" w:right="0" w:hanging="680"/>
        <w:contextualSpacing w:val="0"/>
        <w:jc w:val="both"/>
        <w:rPr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Przeznaczeniem Puli na Projekty Naukowe (zwanej dalej Pulą) jest wspieranie aktywności Kół Naukowych, działających przy Politechnice Warszawskiej, na polu naukowo-dydaktycznym poprzez dofinansowywanie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projektów i inicjatyw Kół Naukowych. O dofinansowania ubiegać się mogą wszystkie Koła Naukowe wpisane do Rejestru Uczelnianych Organizacji Studenckich i Doktoranckich Politechniki Warszawskiej.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8" w:right="0" w:hanging="680"/>
        <w:contextualSpacing w:val="0"/>
        <w:jc w:val="both"/>
        <w:rPr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Pula na Projekty Naukowe jest wydzielona z Funduszu Kulturalno-Wychowawczego (FKW). Procedura wydatkowania i rozliczania przyznanych dofinansowań z Puli na Projekty Naukowe przeprowadzana jest zgodnie z Regulaminem Funduszu Kulturalno-Wychowawczego.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76" w:lineRule="auto"/>
        <w:ind w:left="284" w:right="0" w:hanging="284"/>
        <w:contextualSpacing w:val="0"/>
        <w:jc w:val="center"/>
        <w:rPr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Przedmiot regulaminu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09" w:right="0" w:hanging="680"/>
        <w:contextualSpacing w:val="0"/>
        <w:jc w:val="both"/>
        <w:rPr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Niniejszy Regulamin wraz z załącznikami szczegółowo określa procedury zgłaszania projektów dofinansowywanych z Puli, tworzenia miarodajnej opinii na temat projektów, wysokości przyznawanego dofinansowania oraz sposobu rozliczania i sprawozdawania z wykonania projektów w ramach Puli na Projekty Naukowe.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09" w:right="0" w:hanging="680"/>
        <w:contextualSpacing w:val="0"/>
        <w:jc w:val="both"/>
        <w:rPr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Regulamin ten służy Przewodniczącemu KD jako podstawowa pomoc w podejmowaniu decyzji o wysokości przyznanego dofinansowania dla projektów ubiegających się o finansowanie z Puli, jednak nie jest dla niego wi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ążący, pod warunkiem działania w porozumieniu z Zarządem RKN.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76" w:lineRule="auto"/>
        <w:ind w:left="284" w:right="0" w:hanging="284"/>
        <w:contextualSpacing w:val="0"/>
        <w:jc w:val="center"/>
        <w:rPr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Podział środków Puli na Projekty Naukowe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8" w:right="0" w:hanging="680"/>
        <w:contextualSpacing w:val="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Środki wydzielone z Funduszu Kulturalno-Wychowawczego na Pule na Projekty Naukowe rozdzielane są na Dużą Pulę na Projekty Naukowe (Duża Pula) oraz Małą Pulę na Projekty Naukowe (Mała Pula).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8" w:right="0" w:hanging="680"/>
        <w:contextualSpacing w:val="0"/>
        <w:jc w:val="both"/>
        <w:rPr>
          <w:i w:val="0"/>
          <w:smallCaps w:val="0"/>
          <w:strike w:val="0"/>
          <w:color w:val="000000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Sposób podziału środków pomiędzy Dużą i Małą Pulę  oraz maksymalne możliwe dofinansowanie w ramach Małej Puli podaje Przewodniczący RKN w ciągu 7 dni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od daty pierwszego posiedzenia RKN danej kadencji. Maksymalne możliwe dofinansowanie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 ramach Dużej Puli zostaje podane wraz z Terminarzem Dużej Puli.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8" w:right="0" w:hanging="680"/>
        <w:contextualSpacing w:val="0"/>
        <w:jc w:val="both"/>
        <w:rPr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Szczegółowe zasady dotyczące zgłaszania i oceniania projektów oraz przyznawania dofinansowań w ramach Dużej i Małej Puli są określone w Załącznikach (odpowiednio) nr 1 i nr 2 do niniejszego Regulaminu.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8" w:right="0" w:hanging="680"/>
        <w:contextualSpacing w:val="0"/>
        <w:jc w:val="both"/>
        <w:rPr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 sytuacji, kiedy środki przeznaczone na Pulę nie zostaną w pełni rozdysponowane pomiędzy zgłoszone projekty lub przyznane dofinansowania nie zostaną w pełni wykorzystane, Przewodniczący RKN może w trybie nadzwyczajnym ogłosić Rezerwową Pulę na Projekty Naukowe (zwaną dalej Pulą Rezerwową).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8" w:right="0" w:hanging="680"/>
        <w:contextualSpacing w:val="0"/>
        <w:jc w:val="both"/>
        <w:rPr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Termin Posiedzenia Oceniającego w ramach Puli Rezerwowej musi zostać podany z co najmniej 7-dniowym wyprzedzeniem.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8" w:right="0" w:hanging="680"/>
        <w:contextualSpacing w:val="0"/>
        <w:jc w:val="both"/>
        <w:rPr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Szczegółowe zasady zgłaszania i oceniania projektów oraz przyznawania dofinansowań w 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amach Puli Rezerwowej podaje Przewodniczący Rady Kół Naukowych w formie decyzji w terminie minimum 10 dni przed datą Posiedzenia Oceniającego.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76" w:lineRule="auto"/>
        <w:ind w:left="284" w:right="0" w:hanging="284"/>
        <w:contextualSpacing w:val="0"/>
        <w:jc w:val="center"/>
        <w:rPr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Postanowienia końcowe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8" w:right="0" w:hanging="680"/>
        <w:contextualSpacing w:val="0"/>
        <w:jc w:val="both"/>
        <w:rPr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Jedynie studenci studiów I i II stopnia mogą korzystać z dofinansowania w ramach Puli na Projekty.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8" w:right="0" w:hanging="680"/>
        <w:contextualSpacing w:val="0"/>
        <w:jc w:val="both"/>
        <w:rPr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 przypadku niestosowania się do postanowień niniejszego Regulaminu Przewodniczący RKN może w Porozumieniu z Przewodniczącym KD negatywnie zaopiniować zgłoszony projekt bez konsultacji z członkami RKN.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8" w:right="0" w:hanging="680"/>
        <w:contextualSpacing w:val="0"/>
        <w:jc w:val="both"/>
        <w:rPr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Kwestie sporne lub nieujęte w przepisach ogólnych Samorządu rozstrzyga Przewodniczący RKN w Porozumieniu z Przewodniczącym KD.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120" w:before="120" w:lineRule="auto"/>
        <w:ind w:left="708" w:hanging="680"/>
        <w:contextualSpacing w:val="0"/>
        <w:jc w:val="both"/>
        <w:rPr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highlight w:val="white"/>
          <w:rtl w:val="0"/>
        </w:rPr>
        <w:t xml:space="preserve">Koło Naukowe, które nie zastosuje się do niniejszego Regulaminu przed lub w trakcie realizowania projektu, może zostać, decyzją Przewodniczącego RKN wykluczone z udziału w następnej Puli na Projekty Naukowe oraz w wydarzeniach organizowanych lub współorganizowanych przez RKN.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76" w:lineRule="auto"/>
        <w:ind w:left="284" w:right="0" w:hanging="284"/>
        <w:contextualSpacing w:val="0"/>
        <w:jc w:val="center"/>
        <w:rPr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Zasady zmian Regulaminu i przepisy przejściowe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8" w:right="0" w:hanging="680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Niniejszy Regulamin </w:t>
      </w:r>
      <w:del w:author="Michał Kucki" w:id="0" w:date="2017-03-16T02:49:00Z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a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wraz ze zmianami wchodzi w życie z dniem</w:delText>
        </w:r>
      </w:del>
      <w:ins w:author="Michał Kucki" w:id="0" w:date="2017-03-16T02:49:00Z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a"/>
            <w:sz w:val="24"/>
            <w:szCs w:val="24"/>
            <w:u w:val="none"/>
            <w:shd w:fill="auto" w:val="clear"/>
            <w:vertAlign w:val="baseline"/>
            <w:rtl w:val="0"/>
          </w:rPr>
          <w:t xml:space="preserve">obowiązuje od dnia</w:t>
        </w:r>
      </w:ins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del w:author="Krzysztof B.Baczewski" w:id="1" w:date="2017-03-15T10:07:00Z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a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uchwalenia </w:delText>
        </w:r>
      </w:del>
      <w:ins w:author="Krzysztof B.Baczewski" w:id="1" w:date="2017-03-15T10:07:00Z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a"/>
            <w:sz w:val="24"/>
            <w:szCs w:val="24"/>
            <w:u w:val="none"/>
            <w:shd w:fill="auto" w:val="clear"/>
            <w:vertAlign w:val="baseline"/>
            <w:rtl w:val="0"/>
          </w:rPr>
          <w:t xml:space="preserve">wejścia w życie Uchwały Komisji Dydaktycznej w sprawie </w:t>
        </w:r>
        <w:del w:author="Michał Kucki" w:id="2" w:date="2017-03-16T02:51:00Z"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delText xml:space="preserve">zmian w</w:delText>
          </w:r>
        </w:del>
      </w:ins>
      <w:del w:author="Michał Kucki" w:id="2" w:date="2017-03-16T02:51:00Z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a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 </w:delText>
        </w:r>
      </w:del>
      <w:ins w:author="Krzysztof B.Baczewski" w:id="3" w:date="2017-03-15T10:10:00Z">
        <w:del w:author="Michał Kucki" w:id="2" w:date="2017-03-16T02:51:00Z"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delText xml:space="preserve">Regulaminie</w:delText>
          </w:r>
        </w:del>
      </w:ins>
      <w:ins w:author="Michał Kucki" w:id="4" w:date="2017-03-16T02:51:00Z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a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Regulaminu</w:t>
        </w:r>
      </w:ins>
      <w:ins w:author="Krzysztof B.Baczewski" w:id="5" w:date="2017-03-15T10:10:00Z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a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Puli na Projekty Naukowe</w:t>
        </w:r>
      </w:ins>
      <w:del w:author="Krzysztof B.Baczewski" w:id="5" w:date="2017-03-15T10:10:00Z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a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przez Komisję Dydaktyczną po uprzednim</w:delText>
        </w:r>
      </w:del>
      <w:ins w:author="Krzysztof B.Baczewski" w:id="6" w:date="2017-03-15T10:11:00Z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a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oraz</w:t>
        </w:r>
      </w:ins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zaopiniowaniu go przez RKN.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8" w:right="0" w:hanging="680"/>
        <w:contextualSpacing w:val="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Wszelkie środki trwałe, które zostały dofinansowane z Puli na Projekty Naukowe muszą w widocznym miejscu zawierać informację o źródle jego finansowania, czyli zawierać informację (np. w postaci logo) o SSPW oraz RKN Koło ma obowiązek zawarcia informacji o SSPW i RKN we wszystkich materiałach dotyczących projektu dofinansowanego z Puli na Projekty Naukowe.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8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§%1."/>
      <w:lvlJc w:val="center"/>
      <w:pPr>
        <w:ind w:left="284" w:hanging="284"/>
      </w:pPr>
      <w:rPr>
        <w:rFonts w:ascii="Verdana" w:cs="Verdana" w:eastAsia="Verdana" w:hAnsi="Verdana"/>
        <w:b w:val="1"/>
        <w:sz w:val="24"/>
        <w:szCs w:val="24"/>
      </w:rPr>
    </w:lvl>
    <w:lvl w:ilvl="1">
      <w:start w:val="1"/>
      <w:numFmt w:val="decimal"/>
      <w:lvlText w:val="%2."/>
      <w:lvlJc w:val="left"/>
      <w:pPr>
        <w:ind w:left="1531" w:hanging="680"/>
      </w:pPr>
      <w:rPr>
        <w:rFonts w:ascii="Verdana" w:cs="Verdana" w:eastAsia="Verdana" w:hAnsi="Verdana"/>
        <w:b w:val="0"/>
        <w:sz w:val="24"/>
        <w:szCs w:val="24"/>
      </w:rPr>
    </w:lvl>
    <w:lvl w:ilvl="2">
      <w:start w:val="1"/>
      <w:numFmt w:val="lowerLetter"/>
      <w:lvlText w:val="%3)"/>
      <w:lvlJc w:val="left"/>
      <w:pPr>
        <w:ind w:left="1021" w:hanging="341"/>
      </w:pPr>
      <w:rPr/>
    </w:lvl>
    <w:lvl w:ilvl="3">
      <w:start w:val="1"/>
      <w:numFmt w:val="decimal"/>
      <w:lvlText w:val="(%4)"/>
      <w:lvlJc w:val="left"/>
      <w:pPr>
        <w:ind w:left="1304" w:hanging="284"/>
      </w:pPr>
      <w:rPr/>
    </w:lvl>
    <w:lvl w:ilvl="4">
      <w:start w:val="1"/>
      <w:numFmt w:val="lowerLetter"/>
      <w:lvlText w:val="(%5)"/>
      <w:lvlJc w:val="left"/>
      <w:pPr>
        <w:ind w:left="1644" w:hanging="284"/>
      </w:pPr>
      <w:rPr/>
    </w:lvl>
    <w:lvl w:ilvl="5">
      <w:start w:val="1"/>
      <w:numFmt w:val="lowerRoman"/>
      <w:lvlText w:val="(%6)"/>
      <w:lvlJc w:val="left"/>
      <w:pPr>
        <w:ind w:left="1984" w:hanging="284"/>
      </w:pPr>
      <w:rPr/>
    </w:lvl>
    <w:lvl w:ilvl="6">
      <w:start w:val="1"/>
      <w:numFmt w:val="decimal"/>
      <w:lvlText w:val="%7."/>
      <w:lvlJc w:val="left"/>
      <w:pPr>
        <w:ind w:left="2324" w:hanging="284"/>
      </w:pPr>
      <w:rPr/>
    </w:lvl>
    <w:lvl w:ilvl="7">
      <w:start w:val="1"/>
      <w:numFmt w:val="lowerLetter"/>
      <w:lvlText w:val="%8."/>
      <w:lvlJc w:val="left"/>
      <w:pPr>
        <w:ind w:left="2664" w:hanging="284.00000000000045"/>
      </w:pPr>
      <w:rPr/>
    </w:lvl>
    <w:lvl w:ilvl="8">
      <w:start w:val="1"/>
      <w:numFmt w:val="lowerRoman"/>
      <w:lvlText w:val="%9."/>
      <w:lvlJc w:val="left"/>
      <w:pPr>
        <w:ind w:left="3004" w:hanging="2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pl-PL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76" w:lineRule="auto"/>
      <w:ind w:left="0" w:right="0" w:firstLine="0"/>
      <w:contextualSpacing w:val="0"/>
      <w:jc w:val="left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